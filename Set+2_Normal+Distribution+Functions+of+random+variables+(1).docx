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2C0D74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2C0D74">
        <w:rPr>
          <w:rFonts w:ascii="Times New Roman" w:hAnsi="Times New Roman" w:cs="Times New Roman"/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2C0D74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1"/>
          <w:szCs w:val="21"/>
        </w:rPr>
      </w:pPr>
    </w:p>
    <w:p w:rsidR="00155575" w:rsidRPr="002C0D7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The time required for servicing transmissions is normally distributed with </w:t>
      </w:r>
      <w:r w:rsidRPr="002C0D74">
        <w:rPr>
          <w:rFonts w:ascii="Times New Roman" w:hAnsi="Times New Roman" w:cs="Times New Roman"/>
          <w:i/>
          <w:szCs w:val="21"/>
        </w:rPr>
        <w:sym w:font="Symbol" w:char="F06D"/>
      </w:r>
      <w:r w:rsidRPr="002C0D74">
        <w:rPr>
          <w:rFonts w:ascii="Times New Roman" w:hAnsi="Times New Roman" w:cs="Times New Roman"/>
          <w:szCs w:val="21"/>
        </w:rPr>
        <w:t xml:space="preserve"> = 45 minutes and </w:t>
      </w:r>
      <w:r w:rsidRPr="002C0D74">
        <w:rPr>
          <w:rFonts w:ascii="Times New Roman" w:hAnsi="Times New Roman" w:cs="Times New Roman"/>
          <w:i/>
          <w:szCs w:val="21"/>
        </w:rPr>
        <w:sym w:font="Symbol" w:char="F073"/>
      </w:r>
      <w:r w:rsidRPr="002C0D74">
        <w:rPr>
          <w:rFonts w:ascii="Times New Roman" w:hAnsi="Times New Roman" w:cs="Times New Roman"/>
          <w:szCs w:val="21"/>
        </w:rPr>
        <w:t xml:space="preserve"> = 8 minutes. The service manager plans to have work begin on the transmission of a customer’s car 10 minutes after the car is dropped off and the customer is </w:t>
      </w:r>
      <w:bookmarkStart w:id="0" w:name="_GoBack"/>
      <w:bookmarkEnd w:id="0"/>
      <w:r w:rsidRPr="002C0D74">
        <w:rPr>
          <w:rFonts w:ascii="Times New Roman" w:hAnsi="Times New Roman" w:cs="Times New Roman"/>
          <w:szCs w:val="21"/>
        </w:rPr>
        <w:t xml:space="preserve">told that the car will be ready within 1 hour from drop-off. What is the probability that the service manager cannot meet his commitment? </w:t>
      </w:r>
    </w:p>
    <w:p w:rsidR="00155575" w:rsidRPr="002C0D74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:rsidR="00155575" w:rsidRPr="002C0D7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0.3875   </w:t>
      </w:r>
    </w:p>
    <w:p w:rsidR="00155575" w:rsidRPr="002C0D7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0.2676   </w:t>
      </w:r>
    </w:p>
    <w:p w:rsidR="00155575" w:rsidRPr="002C0D7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0.5   </w:t>
      </w:r>
    </w:p>
    <w:p w:rsidR="00155575" w:rsidRPr="002C0D7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0.6987 </w:t>
      </w:r>
    </w:p>
    <w:p w:rsidR="00564972" w:rsidRPr="002C0D74" w:rsidRDefault="00564972" w:rsidP="00564972">
      <w:pPr>
        <w:spacing w:after="120"/>
        <w:contextualSpacing/>
        <w:rPr>
          <w:rFonts w:ascii="Times New Roman" w:hAnsi="Times New Roman" w:cs="Times New Roman"/>
          <w:b/>
          <w:sz w:val="28"/>
          <w:szCs w:val="21"/>
          <w:u w:val="single"/>
        </w:rPr>
      </w:pPr>
      <w:r w:rsidRPr="002C0D74">
        <w:rPr>
          <w:rFonts w:ascii="Times New Roman" w:hAnsi="Times New Roman" w:cs="Times New Roman"/>
          <w:b/>
          <w:sz w:val="28"/>
          <w:szCs w:val="21"/>
          <w:u w:val="single"/>
        </w:rPr>
        <w:t>Answer:</w:t>
      </w: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proofErr w:type="gramStart"/>
      <w:r w:rsidRPr="002C0D74">
        <w:rPr>
          <w:rFonts w:ascii="Times New Roman" w:hAnsi="Times New Roman" w:cs="Times New Roman"/>
          <w:szCs w:val="21"/>
        </w:rPr>
        <w:t>import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2C0D74">
        <w:rPr>
          <w:rFonts w:ascii="Times New Roman" w:hAnsi="Times New Roman" w:cs="Times New Roman"/>
          <w:szCs w:val="21"/>
        </w:rPr>
        <w:t>scipy.stats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as stats</w:t>
      </w: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#Given Data</w:t>
      </w: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pop_mean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45 #mean of the distribution</w:t>
      </w: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std_dev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8 # standard deviation</w:t>
      </w: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start_time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10 #the transmission of a customer’s car 10 minutes</w:t>
      </w: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time_limit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60 #the car will be ready within 1 </w:t>
      </w:r>
      <w:proofErr w:type="gramStart"/>
      <w:r w:rsidRPr="002C0D74">
        <w:rPr>
          <w:rFonts w:ascii="Times New Roman" w:hAnsi="Times New Roman" w:cs="Times New Roman"/>
          <w:szCs w:val="21"/>
        </w:rPr>
        <w:t>hour(</w:t>
      </w:r>
      <w:proofErr w:type="gramEnd"/>
      <w:r w:rsidRPr="002C0D74">
        <w:rPr>
          <w:rFonts w:ascii="Times New Roman" w:hAnsi="Times New Roman" w:cs="Times New Roman"/>
          <w:szCs w:val="21"/>
        </w:rPr>
        <w:t>60 minutes) from drop-off</w:t>
      </w: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X = </w:t>
      </w:r>
      <w:proofErr w:type="spellStart"/>
      <w:r w:rsidRPr="002C0D74">
        <w:rPr>
          <w:rFonts w:ascii="Times New Roman" w:hAnsi="Times New Roman" w:cs="Times New Roman"/>
          <w:szCs w:val="21"/>
        </w:rPr>
        <w:t>time_limit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- </w:t>
      </w:r>
      <w:proofErr w:type="spellStart"/>
      <w:r w:rsidRPr="002C0D74">
        <w:rPr>
          <w:rFonts w:ascii="Times New Roman" w:hAnsi="Times New Roman" w:cs="Times New Roman"/>
          <w:szCs w:val="21"/>
        </w:rPr>
        <w:t>start_time</w:t>
      </w:r>
      <w:proofErr w:type="spellEnd"/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X #random variable (time in this case)</w:t>
      </w: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O/p - 50</w:t>
      </w: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#finding z-score</w:t>
      </w: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Z = (X - </w:t>
      </w:r>
      <w:proofErr w:type="spellStart"/>
      <w:r w:rsidRPr="002C0D74">
        <w:rPr>
          <w:rFonts w:ascii="Times New Roman" w:hAnsi="Times New Roman" w:cs="Times New Roman"/>
          <w:szCs w:val="21"/>
        </w:rPr>
        <w:t>pop_mean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) / </w:t>
      </w:r>
      <w:proofErr w:type="spellStart"/>
      <w:r w:rsidRPr="002C0D74">
        <w:rPr>
          <w:rFonts w:ascii="Times New Roman" w:hAnsi="Times New Roman" w:cs="Times New Roman"/>
          <w:szCs w:val="21"/>
        </w:rPr>
        <w:t>std_dev</w:t>
      </w:r>
      <w:proofErr w:type="spellEnd"/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Z</w:t>
      </w: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O/p - 0.625</w:t>
      </w: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#we need to find the probability that a randomly selected time exceeds 50 minutes</w:t>
      </w: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p_value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1 - </w:t>
      </w:r>
      <w:proofErr w:type="spellStart"/>
      <w:proofErr w:type="gramStart"/>
      <w:r w:rsidRPr="002C0D74">
        <w:rPr>
          <w:rFonts w:ascii="Times New Roman" w:hAnsi="Times New Roman" w:cs="Times New Roman"/>
          <w:szCs w:val="21"/>
        </w:rPr>
        <w:t>stats.norm.cdf</w:t>
      </w:r>
      <w:proofErr w:type="spellEnd"/>
      <w:r w:rsidRPr="002C0D74">
        <w:rPr>
          <w:rFonts w:ascii="Times New Roman" w:hAnsi="Times New Roman" w:cs="Times New Roman"/>
          <w:szCs w:val="21"/>
        </w:rPr>
        <w:t>(</w:t>
      </w:r>
      <w:proofErr w:type="gramEnd"/>
      <w:r w:rsidRPr="002C0D74">
        <w:rPr>
          <w:rFonts w:ascii="Times New Roman" w:hAnsi="Times New Roman" w:cs="Times New Roman"/>
          <w:szCs w:val="21"/>
        </w:rPr>
        <w:t>Z)</w:t>
      </w: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p_value</w:t>
      </w:r>
      <w:proofErr w:type="spellEnd"/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O/p - 0.26598552904870054</w:t>
      </w: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4F600E" w:rsidRPr="002C0D74" w:rsidRDefault="004F600E" w:rsidP="004F600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Therefore, the answer is 0.2676</w:t>
      </w:r>
    </w:p>
    <w:p w:rsidR="00564972" w:rsidRPr="002C0D74" w:rsidRDefault="00564972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155575" w:rsidRPr="002C0D7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The current age (in years) of 400 clerical employees at an insurance claims processing center is normally distributed with mean </w:t>
      </w:r>
      <w:r w:rsidRPr="002C0D74">
        <w:rPr>
          <w:rFonts w:ascii="Times New Roman" w:hAnsi="Times New Roman" w:cs="Times New Roman"/>
          <w:i/>
          <w:szCs w:val="21"/>
        </w:rPr>
        <w:sym w:font="Symbol" w:char="F06D"/>
      </w:r>
      <w:r w:rsidRPr="002C0D74">
        <w:rPr>
          <w:rFonts w:ascii="Times New Roman" w:hAnsi="Times New Roman" w:cs="Times New Roman"/>
          <w:szCs w:val="21"/>
        </w:rPr>
        <w:t xml:space="preserve"> = 38 and Standard deviation </w:t>
      </w:r>
      <w:r w:rsidRPr="002C0D74">
        <w:rPr>
          <w:rFonts w:ascii="Times New Roman" w:hAnsi="Times New Roman" w:cs="Times New Roman"/>
          <w:i/>
          <w:szCs w:val="21"/>
        </w:rPr>
        <w:sym w:font="Symbol" w:char="F073"/>
      </w:r>
      <w:r w:rsidRPr="002C0D74">
        <w:rPr>
          <w:rFonts w:ascii="Times New Roman" w:hAnsi="Times New Roman" w:cs="Times New Roman"/>
          <w:szCs w:val="21"/>
        </w:rPr>
        <w:t xml:space="preserve"> =6. For each statement below, please specify </w:t>
      </w:r>
      <w:r w:rsidRPr="002C0D74">
        <w:rPr>
          <w:rFonts w:ascii="Times New Roman" w:hAnsi="Times New Roman" w:cs="Times New Roman"/>
          <w:bCs/>
          <w:szCs w:val="21"/>
        </w:rPr>
        <w:t>True/False. If false, briefly explain why.</w:t>
      </w:r>
    </w:p>
    <w:p w:rsidR="00155575" w:rsidRPr="002C0D74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More employees at the processing center are older than 44 than between 38 and 44.</w:t>
      </w:r>
    </w:p>
    <w:p w:rsidR="0025107D" w:rsidRPr="002C0D74" w:rsidRDefault="0025107D" w:rsidP="0025107D">
      <w:pPr>
        <w:spacing w:after="120"/>
        <w:ind w:left="720"/>
        <w:rPr>
          <w:rFonts w:ascii="Times New Roman" w:hAnsi="Times New Roman" w:cs="Times New Roman"/>
          <w:b/>
          <w:sz w:val="28"/>
          <w:szCs w:val="21"/>
          <w:u w:val="single"/>
        </w:rPr>
      </w:pPr>
      <w:r w:rsidRPr="002C0D74">
        <w:rPr>
          <w:rFonts w:ascii="Times New Roman" w:hAnsi="Times New Roman" w:cs="Times New Roman"/>
          <w:b/>
          <w:sz w:val="28"/>
          <w:szCs w:val="21"/>
          <w:u w:val="single"/>
        </w:rPr>
        <w:t>Answer: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proofErr w:type="gramStart"/>
      <w:r w:rsidRPr="002C0D74">
        <w:rPr>
          <w:rFonts w:ascii="Times New Roman" w:hAnsi="Times New Roman" w:cs="Times New Roman"/>
          <w:szCs w:val="21"/>
        </w:rPr>
        <w:t>import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2C0D74">
        <w:rPr>
          <w:rFonts w:ascii="Times New Roman" w:hAnsi="Times New Roman" w:cs="Times New Roman"/>
          <w:szCs w:val="21"/>
        </w:rPr>
        <w:t>scipy.stats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as stats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#Given Data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pop_mean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38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std_dev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6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X_38 = 38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X_44 = 44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</w:t>
      </w:r>
      <w:proofErr w:type="gramStart"/>
      <w:r w:rsidRPr="002C0D74">
        <w:rPr>
          <w:rFonts w:ascii="Times New Roman" w:hAnsi="Times New Roman" w:cs="Times New Roman"/>
          <w:szCs w:val="21"/>
        </w:rPr>
        <w:t>Calculate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 Z-score for 38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Z_38 = (X_38 - </w:t>
      </w:r>
      <w:proofErr w:type="spellStart"/>
      <w:r w:rsidRPr="002C0D74">
        <w:rPr>
          <w:rFonts w:ascii="Times New Roman" w:hAnsi="Times New Roman" w:cs="Times New Roman"/>
          <w:szCs w:val="21"/>
        </w:rPr>
        <w:t>pop_mean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) / </w:t>
      </w:r>
      <w:proofErr w:type="spellStart"/>
      <w:r w:rsidRPr="002C0D74">
        <w:rPr>
          <w:rFonts w:ascii="Times New Roman" w:hAnsi="Times New Roman" w:cs="Times New Roman"/>
          <w:szCs w:val="21"/>
        </w:rPr>
        <w:t>std_dev</w:t>
      </w:r>
      <w:proofErr w:type="spellEnd"/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Z_38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O/p - 0.0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</w:t>
      </w:r>
      <w:proofErr w:type="gramStart"/>
      <w:r w:rsidRPr="002C0D74">
        <w:rPr>
          <w:rFonts w:ascii="Times New Roman" w:hAnsi="Times New Roman" w:cs="Times New Roman"/>
          <w:szCs w:val="21"/>
        </w:rPr>
        <w:t>Calculate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 Z-score for 44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Z_44 = (X_44 - </w:t>
      </w:r>
      <w:proofErr w:type="spellStart"/>
      <w:r w:rsidRPr="002C0D74">
        <w:rPr>
          <w:rFonts w:ascii="Times New Roman" w:hAnsi="Times New Roman" w:cs="Times New Roman"/>
          <w:szCs w:val="21"/>
        </w:rPr>
        <w:t>pop_mean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) / </w:t>
      </w:r>
      <w:proofErr w:type="spellStart"/>
      <w:r w:rsidRPr="002C0D74">
        <w:rPr>
          <w:rFonts w:ascii="Times New Roman" w:hAnsi="Times New Roman" w:cs="Times New Roman"/>
          <w:szCs w:val="21"/>
        </w:rPr>
        <w:t>std_dev</w:t>
      </w:r>
      <w:proofErr w:type="spellEnd"/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Z_44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O/p - 1.0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</w:t>
      </w:r>
      <w:proofErr w:type="spellStart"/>
      <w:r w:rsidRPr="002C0D74">
        <w:rPr>
          <w:rFonts w:ascii="Times New Roman" w:hAnsi="Times New Roman" w:cs="Times New Roman"/>
          <w:szCs w:val="21"/>
        </w:rPr>
        <w:t>Calculte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2C0D74">
        <w:rPr>
          <w:rFonts w:ascii="Times New Roman" w:hAnsi="Times New Roman" w:cs="Times New Roman"/>
          <w:szCs w:val="21"/>
        </w:rPr>
        <w:t>probabilites</w:t>
      </w:r>
      <w:proofErr w:type="spellEnd"/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p_value38 = </w:t>
      </w:r>
      <w:proofErr w:type="spellStart"/>
      <w:proofErr w:type="gramStart"/>
      <w:r w:rsidRPr="002C0D74">
        <w:rPr>
          <w:rFonts w:ascii="Times New Roman" w:hAnsi="Times New Roman" w:cs="Times New Roman"/>
          <w:szCs w:val="21"/>
        </w:rPr>
        <w:t>stats.norm.cdf</w:t>
      </w:r>
      <w:proofErr w:type="spellEnd"/>
      <w:r w:rsidRPr="002C0D74">
        <w:rPr>
          <w:rFonts w:ascii="Times New Roman" w:hAnsi="Times New Roman" w:cs="Times New Roman"/>
          <w:szCs w:val="21"/>
        </w:rPr>
        <w:t>(</w:t>
      </w:r>
      <w:proofErr w:type="gramEnd"/>
      <w:r w:rsidRPr="002C0D74">
        <w:rPr>
          <w:rFonts w:ascii="Times New Roman" w:hAnsi="Times New Roman" w:cs="Times New Roman"/>
          <w:szCs w:val="21"/>
        </w:rPr>
        <w:t>Z_38)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p_value38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O/p - 0.5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p_value44 = </w:t>
      </w:r>
      <w:proofErr w:type="spellStart"/>
      <w:proofErr w:type="gramStart"/>
      <w:r w:rsidRPr="002C0D74">
        <w:rPr>
          <w:rFonts w:ascii="Times New Roman" w:hAnsi="Times New Roman" w:cs="Times New Roman"/>
          <w:szCs w:val="21"/>
        </w:rPr>
        <w:t>stats.norm.cdf</w:t>
      </w:r>
      <w:proofErr w:type="spellEnd"/>
      <w:r w:rsidRPr="002C0D74">
        <w:rPr>
          <w:rFonts w:ascii="Times New Roman" w:hAnsi="Times New Roman" w:cs="Times New Roman"/>
          <w:szCs w:val="21"/>
        </w:rPr>
        <w:t>(</w:t>
      </w:r>
      <w:proofErr w:type="gramEnd"/>
      <w:r w:rsidRPr="002C0D74">
        <w:rPr>
          <w:rFonts w:ascii="Times New Roman" w:hAnsi="Times New Roman" w:cs="Times New Roman"/>
          <w:szCs w:val="21"/>
        </w:rPr>
        <w:t>Z_44)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p_value44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O/p - 0.8413447460685429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#Calculate the difference in </w:t>
      </w:r>
      <w:proofErr w:type="spellStart"/>
      <w:r w:rsidRPr="002C0D74">
        <w:rPr>
          <w:rFonts w:ascii="Times New Roman" w:hAnsi="Times New Roman" w:cs="Times New Roman"/>
          <w:szCs w:val="21"/>
        </w:rPr>
        <w:t>probabilites</w:t>
      </w:r>
      <w:proofErr w:type="spellEnd"/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diff_pvalue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p_value44 - p_value38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diff_pvalue</w:t>
      </w:r>
      <w:proofErr w:type="spellEnd"/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O/p - 0.3413447460685429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#Check if more employees are older than 44 than between 38 and 44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proofErr w:type="gramStart"/>
      <w:r w:rsidRPr="002C0D74">
        <w:rPr>
          <w:rFonts w:ascii="Times New Roman" w:hAnsi="Times New Roman" w:cs="Times New Roman"/>
          <w:szCs w:val="21"/>
        </w:rPr>
        <w:t>result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 = p_value44 &gt; p_value38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proofErr w:type="gramStart"/>
      <w:r w:rsidRPr="002C0D74">
        <w:rPr>
          <w:rFonts w:ascii="Times New Roman" w:hAnsi="Times New Roman" w:cs="Times New Roman"/>
          <w:szCs w:val="21"/>
        </w:rPr>
        <w:t>result</w:t>
      </w:r>
      <w:proofErr w:type="gramEnd"/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O/p - True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Therefore</w:t>
      </w:r>
      <w:proofErr w:type="gramStart"/>
      <w:r w:rsidRPr="002C0D74">
        <w:rPr>
          <w:rFonts w:ascii="Times New Roman" w:hAnsi="Times New Roman" w:cs="Times New Roman"/>
          <w:szCs w:val="21"/>
        </w:rPr>
        <w:t>,employees</w:t>
      </w:r>
      <w:proofErr w:type="spellEnd"/>
      <w:proofErr w:type="gramEnd"/>
      <w:r w:rsidRPr="002C0D74">
        <w:rPr>
          <w:rFonts w:ascii="Times New Roman" w:hAnsi="Times New Roman" w:cs="Times New Roman"/>
          <w:szCs w:val="21"/>
        </w:rPr>
        <w:t xml:space="preserve"> are older than 44 than between 38 and 44</w:t>
      </w:r>
    </w:p>
    <w:p w:rsidR="0025107D" w:rsidRPr="002C0D74" w:rsidRDefault="0025107D" w:rsidP="0025107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155575" w:rsidRPr="002C0D74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A training program for employees under the age of 30 at the center would be expected to attract about 36 employees.</w:t>
      </w:r>
    </w:p>
    <w:p w:rsidR="0025107D" w:rsidRPr="002C0D74" w:rsidRDefault="0025107D" w:rsidP="0025107D">
      <w:pPr>
        <w:spacing w:after="120"/>
        <w:ind w:left="720"/>
        <w:rPr>
          <w:rFonts w:ascii="Times New Roman" w:hAnsi="Times New Roman" w:cs="Times New Roman"/>
          <w:b/>
          <w:sz w:val="28"/>
          <w:szCs w:val="21"/>
          <w:u w:val="single"/>
        </w:rPr>
      </w:pPr>
      <w:r w:rsidRPr="002C0D74">
        <w:rPr>
          <w:rFonts w:ascii="Times New Roman" w:hAnsi="Times New Roman" w:cs="Times New Roman"/>
          <w:b/>
          <w:sz w:val="28"/>
          <w:szCs w:val="21"/>
          <w:u w:val="single"/>
        </w:rPr>
        <w:lastRenderedPageBreak/>
        <w:t>Answer:</w:t>
      </w: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proofErr w:type="gramStart"/>
      <w:r w:rsidRPr="002C0D74">
        <w:rPr>
          <w:rFonts w:ascii="Times New Roman" w:hAnsi="Times New Roman" w:cs="Times New Roman"/>
          <w:szCs w:val="21"/>
        </w:rPr>
        <w:t>import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2C0D74">
        <w:rPr>
          <w:rFonts w:ascii="Times New Roman" w:hAnsi="Times New Roman" w:cs="Times New Roman"/>
          <w:szCs w:val="21"/>
        </w:rPr>
        <w:t>scipy.stats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as stats</w:t>
      </w: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#Given Data</w:t>
      </w: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pop_mean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38</w:t>
      </w: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std_dev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6</w:t>
      </w: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proofErr w:type="gramStart"/>
      <w:r w:rsidRPr="002C0D74">
        <w:rPr>
          <w:rFonts w:ascii="Times New Roman" w:hAnsi="Times New Roman" w:cs="Times New Roman"/>
          <w:szCs w:val="21"/>
        </w:rPr>
        <w:t>age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 = 30</w:t>
      </w: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</w:t>
      </w:r>
      <w:proofErr w:type="gramStart"/>
      <w:r w:rsidRPr="002C0D74">
        <w:rPr>
          <w:rFonts w:ascii="Times New Roman" w:hAnsi="Times New Roman" w:cs="Times New Roman"/>
          <w:szCs w:val="21"/>
        </w:rPr>
        <w:t>Calculate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 Z-score for 30</w:t>
      </w: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Z = (age - </w:t>
      </w:r>
      <w:proofErr w:type="spellStart"/>
      <w:r w:rsidRPr="002C0D74">
        <w:rPr>
          <w:rFonts w:ascii="Times New Roman" w:hAnsi="Times New Roman" w:cs="Times New Roman"/>
          <w:szCs w:val="21"/>
        </w:rPr>
        <w:t>pop_mean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) / </w:t>
      </w:r>
      <w:proofErr w:type="spellStart"/>
      <w:r w:rsidRPr="002C0D74">
        <w:rPr>
          <w:rFonts w:ascii="Times New Roman" w:hAnsi="Times New Roman" w:cs="Times New Roman"/>
          <w:szCs w:val="21"/>
        </w:rPr>
        <w:t>std_dev</w:t>
      </w:r>
      <w:proofErr w:type="spellEnd"/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Z</w:t>
      </w: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O/p - -1.3333333333333333</w:t>
      </w: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#Calculate the probability of being under 30</w:t>
      </w: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p_value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</w:t>
      </w:r>
      <w:proofErr w:type="spellStart"/>
      <w:proofErr w:type="gramStart"/>
      <w:r w:rsidRPr="002C0D74">
        <w:rPr>
          <w:rFonts w:ascii="Times New Roman" w:hAnsi="Times New Roman" w:cs="Times New Roman"/>
          <w:szCs w:val="21"/>
        </w:rPr>
        <w:t>stats.norm.cdf</w:t>
      </w:r>
      <w:proofErr w:type="spellEnd"/>
      <w:r w:rsidRPr="002C0D74">
        <w:rPr>
          <w:rFonts w:ascii="Times New Roman" w:hAnsi="Times New Roman" w:cs="Times New Roman"/>
          <w:szCs w:val="21"/>
        </w:rPr>
        <w:t>(</w:t>
      </w:r>
      <w:proofErr w:type="gramEnd"/>
      <w:r w:rsidRPr="002C0D74">
        <w:rPr>
          <w:rFonts w:ascii="Times New Roman" w:hAnsi="Times New Roman" w:cs="Times New Roman"/>
          <w:szCs w:val="21"/>
        </w:rPr>
        <w:t>Z)</w:t>
      </w: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p_value</w:t>
      </w:r>
      <w:proofErr w:type="spellEnd"/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O/p - 0.09121121972586788</w:t>
      </w: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#assuming a total 400 employees</w:t>
      </w: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total_emp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400</w:t>
      </w: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#calculate the expected count under the target age</w:t>
      </w: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excepted_count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2C0D74">
        <w:rPr>
          <w:rFonts w:ascii="Times New Roman" w:hAnsi="Times New Roman" w:cs="Times New Roman"/>
          <w:szCs w:val="21"/>
        </w:rPr>
        <w:t>p_value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* </w:t>
      </w:r>
      <w:proofErr w:type="spellStart"/>
      <w:r w:rsidRPr="002C0D74">
        <w:rPr>
          <w:rFonts w:ascii="Times New Roman" w:hAnsi="Times New Roman" w:cs="Times New Roman"/>
          <w:szCs w:val="21"/>
        </w:rPr>
        <w:t>total_emp</w:t>
      </w:r>
      <w:proofErr w:type="spellEnd"/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excepted_count</w:t>
      </w:r>
      <w:proofErr w:type="spellEnd"/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O/p - 36.484487890347154</w:t>
      </w: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:rsidR="00FD65F0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Therefore, the expected count of 36 employees under the age of 30 is likely to be too high</w:t>
      </w:r>
    </w:p>
    <w:p w:rsidR="0025107D" w:rsidRPr="002C0D74" w:rsidRDefault="00FD65F0" w:rsidP="00FD65F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Hence, the statement is false</w:t>
      </w:r>
    </w:p>
    <w:p w:rsidR="00155575" w:rsidRPr="002C0D74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FD65F0" w:rsidRPr="002C0D74" w:rsidRDefault="00FD65F0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FD65F0" w:rsidRPr="002C0D74" w:rsidRDefault="00FD65F0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FD65F0" w:rsidRPr="002C0D74" w:rsidRDefault="00FD65F0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155575" w:rsidRPr="002C0D7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If </w:t>
      </w:r>
      <w:r w:rsidRPr="002C0D74">
        <w:rPr>
          <w:rFonts w:ascii="Times New Roman" w:hAnsi="Times New Roman" w:cs="Times New Roman"/>
          <w:i/>
          <w:iCs/>
          <w:szCs w:val="21"/>
        </w:rPr>
        <w:t>X</w:t>
      </w:r>
      <w:r w:rsidRPr="002C0D74">
        <w:rPr>
          <w:rFonts w:ascii="Times New Roman" w:hAnsi="Times New Roman" w:cs="Times New Roman"/>
          <w:i/>
          <w:iCs/>
          <w:szCs w:val="21"/>
          <w:vertAlign w:val="subscript"/>
        </w:rPr>
        <w:t>1</w:t>
      </w:r>
      <w:r w:rsidRPr="002C0D74">
        <w:rPr>
          <w:rFonts w:ascii="Times New Roman" w:hAnsi="Times New Roman" w:cs="Times New Roman"/>
          <w:i/>
          <w:iCs/>
          <w:szCs w:val="21"/>
        </w:rPr>
        <w:t xml:space="preserve"> </w:t>
      </w:r>
      <w:r w:rsidRPr="002C0D74">
        <w:rPr>
          <w:rFonts w:ascii="Times New Roman" w:hAnsi="Times New Roman" w:cs="Times New Roman"/>
          <w:szCs w:val="21"/>
        </w:rPr>
        <w:t xml:space="preserve">~ </w:t>
      </w:r>
      <w:r w:rsidRPr="002C0D74">
        <w:rPr>
          <w:rFonts w:ascii="Times New Roman" w:hAnsi="Times New Roman" w:cs="Times New Roman"/>
          <w:i/>
          <w:iCs/>
          <w:szCs w:val="21"/>
        </w:rPr>
        <w:t>N</w:t>
      </w:r>
      <w:r w:rsidRPr="002C0D74">
        <w:rPr>
          <w:rFonts w:ascii="Times New Roman" w:hAnsi="Times New Roman" w:cs="Times New Roman"/>
          <w:szCs w:val="21"/>
        </w:rPr>
        <w:t>(μ, σ</w:t>
      </w:r>
      <w:r w:rsidRPr="002C0D74">
        <w:rPr>
          <w:rFonts w:ascii="Times New Roman" w:hAnsi="Times New Roman" w:cs="Times New Roman"/>
          <w:szCs w:val="21"/>
          <w:vertAlign w:val="superscript"/>
        </w:rPr>
        <w:t>2</w:t>
      </w:r>
      <w:r w:rsidRPr="002C0D74">
        <w:rPr>
          <w:rFonts w:ascii="Times New Roman" w:hAnsi="Times New Roman" w:cs="Times New Roman"/>
          <w:szCs w:val="21"/>
        </w:rPr>
        <w:t xml:space="preserve">) and </w:t>
      </w:r>
      <w:r w:rsidRPr="002C0D74">
        <w:rPr>
          <w:rFonts w:ascii="Times New Roman" w:hAnsi="Times New Roman" w:cs="Times New Roman"/>
          <w:i/>
          <w:iCs/>
          <w:szCs w:val="21"/>
        </w:rPr>
        <w:t>X</w:t>
      </w:r>
      <w:r w:rsidRPr="002C0D74">
        <w:rPr>
          <w:rFonts w:ascii="Times New Roman" w:hAnsi="Times New Roman" w:cs="Times New Roman"/>
          <w:szCs w:val="21"/>
          <w:vertAlign w:val="subscript"/>
        </w:rPr>
        <w:t>2</w:t>
      </w:r>
      <w:r w:rsidRPr="002C0D74">
        <w:rPr>
          <w:rFonts w:ascii="Times New Roman" w:hAnsi="Times New Roman" w:cs="Times New Roman"/>
          <w:szCs w:val="21"/>
        </w:rPr>
        <w:t xml:space="preserve"> ~ </w:t>
      </w:r>
      <w:r w:rsidRPr="002C0D74">
        <w:rPr>
          <w:rFonts w:ascii="Times New Roman" w:hAnsi="Times New Roman" w:cs="Times New Roman"/>
          <w:i/>
          <w:iCs/>
          <w:szCs w:val="21"/>
        </w:rPr>
        <w:t>N</w:t>
      </w:r>
      <w:r w:rsidRPr="002C0D74">
        <w:rPr>
          <w:rFonts w:ascii="Times New Roman" w:hAnsi="Times New Roman" w:cs="Times New Roman"/>
          <w:szCs w:val="21"/>
        </w:rPr>
        <w:t>(μ, σ</w:t>
      </w:r>
      <w:r w:rsidRPr="002C0D74">
        <w:rPr>
          <w:rFonts w:ascii="Times New Roman" w:hAnsi="Times New Roman" w:cs="Times New Roman"/>
          <w:szCs w:val="21"/>
          <w:vertAlign w:val="superscript"/>
        </w:rPr>
        <w:t>2</w:t>
      </w:r>
      <w:r w:rsidRPr="002C0D74">
        <w:rPr>
          <w:rFonts w:ascii="Times New Roman" w:hAnsi="Times New Roman" w:cs="Times New Roman"/>
          <w:szCs w:val="21"/>
        </w:rPr>
        <w:t xml:space="preserve">) are </w:t>
      </w:r>
      <w:proofErr w:type="spellStart"/>
      <w:r w:rsidRPr="002C0D74">
        <w:rPr>
          <w:rFonts w:ascii="Times New Roman" w:hAnsi="Times New Roman" w:cs="Times New Roman"/>
          <w:i/>
          <w:iCs/>
          <w:szCs w:val="21"/>
        </w:rPr>
        <w:t>iid</w:t>
      </w:r>
      <w:proofErr w:type="spellEnd"/>
      <w:r w:rsidRPr="002C0D74">
        <w:rPr>
          <w:rFonts w:ascii="Times New Roman" w:hAnsi="Times New Roman" w:cs="Times New Roman"/>
          <w:i/>
          <w:iCs/>
          <w:szCs w:val="21"/>
        </w:rPr>
        <w:t xml:space="preserve"> </w:t>
      </w:r>
      <w:r w:rsidRPr="002C0D74">
        <w:rPr>
          <w:rFonts w:ascii="Times New Roman" w:hAnsi="Times New Roman" w:cs="Times New Roman"/>
          <w:szCs w:val="21"/>
        </w:rPr>
        <w:t xml:space="preserve">normal random variables, then what is the difference between 2 </w:t>
      </w:r>
      <w:r w:rsidRPr="002C0D74">
        <w:rPr>
          <w:rFonts w:ascii="Times New Roman" w:hAnsi="Times New Roman" w:cs="Times New Roman"/>
          <w:i/>
          <w:iCs/>
          <w:szCs w:val="21"/>
        </w:rPr>
        <w:t>X</w:t>
      </w:r>
      <w:r w:rsidRPr="002C0D74">
        <w:rPr>
          <w:rFonts w:ascii="Times New Roman" w:hAnsi="Times New Roman" w:cs="Times New Roman"/>
          <w:szCs w:val="21"/>
          <w:vertAlign w:val="subscript"/>
        </w:rPr>
        <w:t>1</w:t>
      </w:r>
      <w:r w:rsidRPr="002C0D74">
        <w:rPr>
          <w:rFonts w:ascii="Times New Roman" w:hAnsi="Times New Roman" w:cs="Times New Roman"/>
          <w:szCs w:val="21"/>
        </w:rPr>
        <w:t xml:space="preserve"> and </w:t>
      </w:r>
      <w:r w:rsidRPr="002C0D74">
        <w:rPr>
          <w:rFonts w:ascii="Times New Roman" w:hAnsi="Times New Roman" w:cs="Times New Roman"/>
          <w:i/>
          <w:iCs/>
          <w:szCs w:val="21"/>
        </w:rPr>
        <w:t>X</w:t>
      </w:r>
      <w:r w:rsidRPr="002C0D74">
        <w:rPr>
          <w:rFonts w:ascii="Times New Roman" w:hAnsi="Times New Roman" w:cs="Times New Roman"/>
          <w:szCs w:val="21"/>
          <w:vertAlign w:val="subscript"/>
        </w:rPr>
        <w:t>1</w:t>
      </w:r>
      <w:r w:rsidRPr="002C0D74">
        <w:rPr>
          <w:rFonts w:ascii="Times New Roman" w:hAnsi="Times New Roman" w:cs="Times New Roman"/>
          <w:szCs w:val="21"/>
        </w:rPr>
        <w:t xml:space="preserve"> + </w:t>
      </w:r>
      <w:r w:rsidRPr="002C0D74">
        <w:rPr>
          <w:rFonts w:ascii="Times New Roman" w:hAnsi="Times New Roman" w:cs="Times New Roman"/>
          <w:i/>
          <w:iCs/>
          <w:szCs w:val="21"/>
        </w:rPr>
        <w:t>X</w:t>
      </w:r>
      <w:r w:rsidRPr="002C0D74">
        <w:rPr>
          <w:rFonts w:ascii="Times New Roman" w:hAnsi="Times New Roman" w:cs="Times New Roman"/>
          <w:szCs w:val="21"/>
          <w:vertAlign w:val="subscript"/>
        </w:rPr>
        <w:t>2</w:t>
      </w:r>
      <w:r w:rsidRPr="002C0D74">
        <w:rPr>
          <w:rFonts w:ascii="Times New Roman" w:hAnsi="Times New Roman" w:cs="Times New Roman"/>
          <w:szCs w:val="21"/>
        </w:rPr>
        <w:t xml:space="preserve">? Discuss both their distributions and parameters.       </w:t>
      </w:r>
    </w:p>
    <w:p w:rsidR="00FD65F0" w:rsidRPr="002C0D74" w:rsidRDefault="00FD65F0" w:rsidP="00FD65F0">
      <w:pPr>
        <w:spacing w:after="120"/>
        <w:rPr>
          <w:rFonts w:ascii="Times New Roman" w:hAnsi="Times New Roman" w:cs="Times New Roman"/>
          <w:b/>
          <w:sz w:val="28"/>
          <w:szCs w:val="21"/>
          <w:u w:val="single"/>
        </w:rPr>
      </w:pPr>
      <w:r w:rsidRPr="002C0D74">
        <w:rPr>
          <w:rFonts w:ascii="Times New Roman" w:hAnsi="Times New Roman" w:cs="Times New Roman"/>
          <w:b/>
          <w:sz w:val="28"/>
          <w:szCs w:val="21"/>
          <w:u w:val="single"/>
        </w:rPr>
        <w:t>Answer:</w:t>
      </w:r>
    </w:p>
    <w:p w:rsidR="00116102" w:rsidRPr="002C0D74" w:rsidRDefault="00062504" w:rsidP="0011610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2C0D74">
        <w:rPr>
          <w:rFonts w:ascii="Times New Roman" w:hAnsi="Times New Roman" w:cs="Times New Roman"/>
          <w:szCs w:val="21"/>
        </w:rPr>
        <w:t>i.i.d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and n is Large.</w:t>
      </w:r>
      <w:r w:rsidR="00116102" w:rsidRPr="002C0D74">
        <w:rPr>
          <w:rFonts w:ascii="Times New Roman" w:hAnsi="Times New Roman" w:cs="Times New Roman"/>
          <w:szCs w:val="21"/>
        </w:rPr>
        <w:t xml:space="preserve"> </w:t>
      </w:r>
    </w:p>
    <w:p w:rsidR="00116102" w:rsidRPr="002C0D74" w:rsidRDefault="00062504" w:rsidP="0011610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The Difference between 2X1 and (X1 + X2) is the magnitude they hold of two different sample subsets (X1 and X2) from the same </w:t>
      </w:r>
      <w:r w:rsidR="00116102" w:rsidRPr="002C0D74">
        <w:rPr>
          <w:rFonts w:ascii="Times New Roman" w:hAnsi="Times New Roman" w:cs="Times New Roman"/>
          <w:szCs w:val="21"/>
        </w:rPr>
        <w:t>source (</w:t>
      </w:r>
      <w:r w:rsidRPr="002C0D74">
        <w:rPr>
          <w:rFonts w:ascii="Times New Roman" w:hAnsi="Times New Roman" w:cs="Times New Roman"/>
          <w:szCs w:val="21"/>
        </w:rPr>
        <w:t xml:space="preserve">population). </w:t>
      </w:r>
    </w:p>
    <w:p w:rsidR="00116102" w:rsidRPr="002C0D74" w:rsidRDefault="00062504" w:rsidP="0011610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lastRenderedPageBreak/>
        <w:t xml:space="preserve">X1 and X2 can be a different subset of a sample from a similar source (population) but If X1 ~ N(μ, σ2) then, 2 X1 ~ N(2 μ, 4 σ2 ) If X1 ~ N(μ, σ2) and X2 ~ N(μ, σ2) are </w:t>
      </w:r>
      <w:proofErr w:type="spellStart"/>
      <w:r w:rsidRPr="002C0D74">
        <w:rPr>
          <w:rFonts w:ascii="Times New Roman" w:hAnsi="Times New Roman" w:cs="Times New Roman"/>
          <w:szCs w:val="21"/>
        </w:rPr>
        <w:t>iid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normal random variables then (X1 + X2)</w:t>
      </w:r>
      <w:del w:id="1" w:author="Unknown">
        <w:r w:rsidRPr="002C0D74">
          <w:rPr>
            <w:rFonts w:ascii="Times New Roman" w:hAnsi="Times New Roman" w:cs="Times New Roman"/>
            <w:szCs w:val="21"/>
          </w:rPr>
          <w:delText>N(μ+ μ, σ2+ σ2)</w:delText>
        </w:r>
      </w:del>
      <w:r w:rsidRPr="002C0D74">
        <w:rPr>
          <w:rFonts w:ascii="Times New Roman" w:hAnsi="Times New Roman" w:cs="Times New Roman"/>
          <w:szCs w:val="21"/>
        </w:rPr>
        <w:t xml:space="preserve">(2 μ, 2 σ2) </w:t>
      </w:r>
    </w:p>
    <w:p w:rsidR="00116102" w:rsidRPr="002C0D74" w:rsidRDefault="00062504" w:rsidP="0011610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Hence, 2X1 – (X1+X2) ~(2 μ – 2 μ, 4 σ2 + 2σ2 ) </w:t>
      </w:r>
    </w:p>
    <w:p w:rsidR="00116102" w:rsidRPr="002C0D74" w:rsidRDefault="00062504" w:rsidP="0011610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The distribution remains the same for every sample subset of similar </w:t>
      </w:r>
      <w:proofErr w:type="gramStart"/>
      <w:r w:rsidRPr="002C0D74">
        <w:rPr>
          <w:rFonts w:ascii="Times New Roman" w:hAnsi="Times New Roman" w:cs="Times New Roman"/>
          <w:szCs w:val="21"/>
        </w:rPr>
        <w:t>source,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 it tends to fall under Normal distribution and slight deviations in parameters.</w:t>
      </w:r>
    </w:p>
    <w:p w:rsidR="00062504" w:rsidRPr="002C0D74" w:rsidRDefault="00062504" w:rsidP="0011610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The Normal distribution has two parameters, the mean, µ, and the variance, σ2. µ </w:t>
      </w:r>
      <w:proofErr w:type="gramStart"/>
      <w:r w:rsidR="00116102" w:rsidRPr="002C0D74">
        <w:rPr>
          <w:rFonts w:ascii="Times New Roman" w:hAnsi="Times New Roman" w:cs="Times New Roman"/>
          <w:szCs w:val="21"/>
        </w:rPr>
        <w:t>And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 σ2satisfy −∞ &lt; µ &lt; ∞, σ2&gt; 0. We write X </w:t>
      </w:r>
      <w:r w:rsidRPr="002C0D74">
        <w:rPr>
          <w:rFonts w:ascii="Cambria Math" w:hAnsi="Cambria Math" w:cs="Cambria Math"/>
          <w:szCs w:val="21"/>
        </w:rPr>
        <w:t>∼</w:t>
      </w:r>
      <w:r w:rsidRPr="002C0D74">
        <w:rPr>
          <w:rFonts w:ascii="Times New Roman" w:hAnsi="Times New Roman" w:cs="Times New Roman"/>
          <w:szCs w:val="21"/>
        </w:rPr>
        <w:t xml:space="preserve"> Normal (µ, σ2) or X </w:t>
      </w:r>
      <w:r w:rsidR="00116102" w:rsidRPr="002C0D74">
        <w:rPr>
          <w:rFonts w:ascii="Times New Roman" w:hAnsi="Times New Roman" w:cs="Times New Roman"/>
          <w:szCs w:val="21"/>
        </w:rPr>
        <w:t xml:space="preserve">~ </w:t>
      </w:r>
      <w:proofErr w:type="gramStart"/>
      <w:r w:rsidRPr="002C0D74">
        <w:rPr>
          <w:rFonts w:ascii="Times New Roman" w:hAnsi="Times New Roman" w:cs="Times New Roman"/>
          <w:szCs w:val="21"/>
        </w:rPr>
        <w:t>N(</w:t>
      </w:r>
      <w:proofErr w:type="gramEnd"/>
      <w:r w:rsidRPr="002C0D74">
        <w:rPr>
          <w:rFonts w:ascii="Times New Roman" w:hAnsi="Times New Roman" w:cs="Times New Roman"/>
          <w:szCs w:val="21"/>
        </w:rPr>
        <w:t>µ, σ2 ).</w:t>
      </w:r>
    </w:p>
    <w:p w:rsidR="00155575" w:rsidRPr="002C0D74" w:rsidRDefault="00155575" w:rsidP="00155575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FD65F0" w:rsidRPr="002C0D74" w:rsidRDefault="00FD65F0" w:rsidP="00155575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155575" w:rsidRPr="002C0D7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color w:val="000000"/>
          <w:szCs w:val="21"/>
        </w:rPr>
        <w:t xml:space="preserve">Let X ~ </w:t>
      </w:r>
      <w:proofErr w:type="gramStart"/>
      <w:r w:rsidRPr="002C0D74">
        <w:rPr>
          <w:rFonts w:ascii="Times New Roman" w:hAnsi="Times New Roman" w:cs="Times New Roman"/>
          <w:color w:val="000000"/>
          <w:szCs w:val="21"/>
        </w:rPr>
        <w:t>N(</w:t>
      </w:r>
      <w:proofErr w:type="gramEnd"/>
      <w:r w:rsidRPr="002C0D74">
        <w:rPr>
          <w:rFonts w:ascii="Times New Roman" w:hAnsi="Times New Roman" w:cs="Times New Roman"/>
          <w:color w:val="000000"/>
          <w:szCs w:val="21"/>
        </w:rPr>
        <w:t>100, 20</w:t>
      </w:r>
      <w:r w:rsidRPr="002C0D74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2C0D74">
        <w:rPr>
          <w:rFonts w:ascii="Times New Roman" w:hAnsi="Times New Roman" w:cs="Times New Roman"/>
          <w:color w:val="000000"/>
          <w:szCs w:val="21"/>
        </w:rPr>
        <w:t xml:space="preserve">). Find two values, </w:t>
      </w:r>
      <w:proofErr w:type="gramStart"/>
      <w:r w:rsidRPr="002C0D74">
        <w:rPr>
          <w:rFonts w:ascii="Times New Roman" w:hAnsi="Times New Roman" w:cs="Times New Roman"/>
          <w:i/>
          <w:color w:val="000000"/>
          <w:szCs w:val="21"/>
        </w:rPr>
        <w:t>a</w:t>
      </w:r>
      <w:r w:rsidRPr="002C0D74">
        <w:rPr>
          <w:rFonts w:ascii="Times New Roman" w:hAnsi="Times New Roman" w:cs="Times New Roman"/>
          <w:color w:val="000000"/>
          <w:szCs w:val="21"/>
        </w:rPr>
        <w:t xml:space="preserve"> and</w:t>
      </w:r>
      <w:proofErr w:type="gramEnd"/>
      <w:r w:rsidRPr="002C0D74">
        <w:rPr>
          <w:rFonts w:ascii="Times New Roman" w:hAnsi="Times New Roman" w:cs="Times New Roman"/>
          <w:color w:val="000000"/>
          <w:szCs w:val="21"/>
        </w:rPr>
        <w:t xml:space="preserve"> </w:t>
      </w:r>
      <w:r w:rsidRPr="002C0D74">
        <w:rPr>
          <w:rFonts w:ascii="Times New Roman" w:hAnsi="Times New Roman" w:cs="Times New Roman"/>
          <w:i/>
          <w:color w:val="000000"/>
          <w:szCs w:val="21"/>
        </w:rPr>
        <w:t>b</w:t>
      </w:r>
      <w:r w:rsidRPr="002C0D74">
        <w:rPr>
          <w:rFonts w:ascii="Times New Roman" w:hAnsi="Times New Roman" w:cs="Times New Roman"/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2C0D74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:rsidR="00155575" w:rsidRPr="002C0D7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color w:val="000000"/>
          <w:szCs w:val="21"/>
        </w:rPr>
        <w:t xml:space="preserve">90.5, 105.9 </w:t>
      </w:r>
    </w:p>
    <w:p w:rsidR="00155575" w:rsidRPr="002C0D7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color w:val="000000"/>
          <w:szCs w:val="21"/>
        </w:rPr>
        <w:t xml:space="preserve">80.2, 119.8 </w:t>
      </w:r>
    </w:p>
    <w:p w:rsidR="00155575" w:rsidRPr="002C0D7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color w:val="000000"/>
          <w:szCs w:val="21"/>
        </w:rPr>
        <w:t xml:space="preserve">22, 78 </w:t>
      </w:r>
    </w:p>
    <w:p w:rsidR="00155575" w:rsidRPr="002C0D7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color w:val="000000"/>
          <w:szCs w:val="21"/>
        </w:rPr>
        <w:t xml:space="preserve">48.5, 151.5 </w:t>
      </w:r>
    </w:p>
    <w:p w:rsidR="00155575" w:rsidRPr="002C0D7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color w:val="000000"/>
          <w:szCs w:val="21"/>
        </w:rPr>
        <w:t>90.1, 109.9</w:t>
      </w:r>
    </w:p>
    <w:p w:rsidR="00155575" w:rsidRPr="002C0D74" w:rsidRDefault="00155575" w:rsidP="00116102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116102" w:rsidRPr="002C0D74" w:rsidRDefault="00116102" w:rsidP="00116102">
      <w:pPr>
        <w:spacing w:after="120"/>
        <w:ind w:left="720"/>
        <w:rPr>
          <w:rFonts w:ascii="Times New Roman" w:hAnsi="Times New Roman" w:cs="Times New Roman"/>
          <w:b/>
          <w:sz w:val="28"/>
          <w:szCs w:val="21"/>
          <w:u w:val="single"/>
        </w:rPr>
      </w:pPr>
      <w:r w:rsidRPr="002C0D74">
        <w:rPr>
          <w:rFonts w:ascii="Times New Roman" w:hAnsi="Times New Roman" w:cs="Times New Roman"/>
          <w:b/>
          <w:sz w:val="28"/>
          <w:szCs w:val="21"/>
          <w:u w:val="single"/>
        </w:rPr>
        <w:t>Answer:</w:t>
      </w:r>
    </w:p>
    <w:p w:rsidR="00116102" w:rsidRPr="002C0D74" w:rsidRDefault="00116102" w:rsidP="00116102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116102" w:rsidRPr="002C0D74" w:rsidRDefault="00116102" w:rsidP="00116102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proofErr w:type="gramStart"/>
      <w:r w:rsidRPr="002C0D74">
        <w:rPr>
          <w:rFonts w:ascii="Times New Roman" w:hAnsi="Times New Roman" w:cs="Times New Roman"/>
          <w:szCs w:val="21"/>
        </w:rPr>
        <w:t>import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2C0D74">
        <w:rPr>
          <w:rFonts w:ascii="Times New Roman" w:hAnsi="Times New Roman" w:cs="Times New Roman"/>
          <w:szCs w:val="21"/>
        </w:rPr>
        <w:t>scipy.stats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as stats</w:t>
      </w:r>
    </w:p>
    <w:p w:rsidR="00116102" w:rsidRPr="002C0D74" w:rsidRDefault="00116102" w:rsidP="00116102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</w:p>
    <w:p w:rsidR="00116102" w:rsidRPr="002C0D74" w:rsidRDefault="00116102" w:rsidP="00116102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#Given Data</w:t>
      </w:r>
    </w:p>
    <w:p w:rsidR="00116102" w:rsidRPr="002C0D74" w:rsidRDefault="00116102" w:rsidP="00116102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pop_mean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100</w:t>
      </w:r>
    </w:p>
    <w:p w:rsidR="00116102" w:rsidRPr="002C0D74" w:rsidRDefault="00116102" w:rsidP="00116102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std_dev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20</w:t>
      </w:r>
    </w:p>
    <w:p w:rsidR="00116102" w:rsidRPr="002C0D74" w:rsidRDefault="00116102" w:rsidP="00116102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</w:p>
    <w:p w:rsidR="00116102" w:rsidRPr="002C0D74" w:rsidRDefault="00116102" w:rsidP="00116102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#For a normal distribution with mean and standard </w:t>
      </w:r>
      <w:proofErr w:type="spellStart"/>
      <w:r w:rsidRPr="002C0D74">
        <w:rPr>
          <w:rFonts w:ascii="Times New Roman" w:hAnsi="Times New Roman" w:cs="Times New Roman"/>
          <w:szCs w:val="21"/>
        </w:rPr>
        <w:t>deviation</w:t>
      </w:r>
      <w:proofErr w:type="gramStart"/>
      <w:r w:rsidRPr="002C0D74">
        <w:rPr>
          <w:rFonts w:ascii="Times New Roman" w:hAnsi="Times New Roman" w:cs="Times New Roman"/>
          <w:szCs w:val="21"/>
        </w:rPr>
        <w:t>,about</w:t>
      </w:r>
      <w:proofErr w:type="spellEnd"/>
      <w:proofErr w:type="gramEnd"/>
      <w:r w:rsidRPr="002C0D74">
        <w:rPr>
          <w:rFonts w:ascii="Times New Roman" w:hAnsi="Times New Roman" w:cs="Times New Roman"/>
          <w:szCs w:val="21"/>
        </w:rPr>
        <w:t xml:space="preserve"> 99% of the values lie within approximately </w:t>
      </w:r>
    </w:p>
    <w:p w:rsidR="00116102" w:rsidRPr="002C0D74" w:rsidRDefault="00116102" w:rsidP="00116102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#mean +_ 2.57*</w:t>
      </w:r>
      <w:proofErr w:type="spellStart"/>
      <w:r w:rsidRPr="002C0D74">
        <w:rPr>
          <w:rFonts w:ascii="Times New Roman" w:hAnsi="Times New Roman" w:cs="Times New Roman"/>
          <w:szCs w:val="21"/>
        </w:rPr>
        <w:t>std_dev</w:t>
      </w:r>
      <w:proofErr w:type="spellEnd"/>
    </w:p>
    <w:p w:rsidR="00116102" w:rsidRPr="002C0D74" w:rsidRDefault="00116102" w:rsidP="00116102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#finding the values of a &amp; b</w:t>
      </w:r>
    </w:p>
    <w:p w:rsidR="00116102" w:rsidRPr="002C0D74" w:rsidRDefault="00116102" w:rsidP="00116102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a = </w:t>
      </w:r>
      <w:proofErr w:type="spellStart"/>
      <w:r w:rsidRPr="002C0D74">
        <w:rPr>
          <w:rFonts w:ascii="Times New Roman" w:hAnsi="Times New Roman" w:cs="Times New Roman"/>
          <w:szCs w:val="21"/>
        </w:rPr>
        <w:t>pop_mean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- 2.57 * </w:t>
      </w:r>
      <w:proofErr w:type="spellStart"/>
      <w:r w:rsidRPr="002C0D74">
        <w:rPr>
          <w:rFonts w:ascii="Times New Roman" w:hAnsi="Times New Roman" w:cs="Times New Roman"/>
          <w:szCs w:val="21"/>
        </w:rPr>
        <w:t>std_dev</w:t>
      </w:r>
      <w:proofErr w:type="spellEnd"/>
    </w:p>
    <w:p w:rsidR="00116102" w:rsidRPr="002C0D74" w:rsidRDefault="00116102" w:rsidP="00116102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b = </w:t>
      </w:r>
      <w:proofErr w:type="spellStart"/>
      <w:r w:rsidRPr="002C0D74">
        <w:rPr>
          <w:rFonts w:ascii="Times New Roman" w:hAnsi="Times New Roman" w:cs="Times New Roman"/>
          <w:szCs w:val="21"/>
        </w:rPr>
        <w:t>pop_mean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+ 2.57 * </w:t>
      </w:r>
      <w:proofErr w:type="spellStart"/>
      <w:r w:rsidRPr="002C0D74">
        <w:rPr>
          <w:rFonts w:ascii="Times New Roman" w:hAnsi="Times New Roman" w:cs="Times New Roman"/>
          <w:szCs w:val="21"/>
        </w:rPr>
        <w:t>std_dev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</w:t>
      </w:r>
    </w:p>
    <w:p w:rsidR="00116102" w:rsidRPr="002C0D74" w:rsidRDefault="00116102" w:rsidP="00116102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</w:p>
    <w:p w:rsidR="00116102" w:rsidRPr="002C0D74" w:rsidRDefault="00116102" w:rsidP="00116102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proofErr w:type="gramStart"/>
      <w:r w:rsidRPr="002C0D74">
        <w:rPr>
          <w:rFonts w:ascii="Times New Roman" w:hAnsi="Times New Roman" w:cs="Times New Roman"/>
          <w:szCs w:val="21"/>
        </w:rPr>
        <w:t>print(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'The two values of a and b, symmetric about the mean, are such that the probability of the random variable taking a value between them is 0.99:', </w:t>
      </w:r>
      <w:proofErr w:type="spellStart"/>
      <w:r w:rsidRPr="002C0D74">
        <w:rPr>
          <w:rFonts w:ascii="Times New Roman" w:hAnsi="Times New Roman" w:cs="Times New Roman"/>
          <w:szCs w:val="21"/>
        </w:rPr>
        <w:t>a,'&amp;',b</w:t>
      </w:r>
      <w:proofErr w:type="spellEnd"/>
      <w:r w:rsidRPr="002C0D74">
        <w:rPr>
          <w:rFonts w:ascii="Times New Roman" w:hAnsi="Times New Roman" w:cs="Times New Roman"/>
          <w:szCs w:val="21"/>
        </w:rPr>
        <w:t>)</w:t>
      </w:r>
    </w:p>
    <w:p w:rsidR="00116102" w:rsidRPr="002C0D74" w:rsidRDefault="00116102" w:rsidP="00116102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</w:p>
    <w:p w:rsidR="00116102" w:rsidRPr="002C0D74" w:rsidRDefault="00116102" w:rsidP="00116102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O/p - The two values of a and b, symmetric about the mean, are such that the probability of the random variable taking a value between them is 0.99: 48.6 &amp; 151.4</w:t>
      </w:r>
    </w:p>
    <w:p w:rsidR="00132573" w:rsidRPr="002C0D74" w:rsidRDefault="00132573" w:rsidP="00132573">
      <w:pPr>
        <w:spacing w:after="120"/>
        <w:rPr>
          <w:rFonts w:ascii="Times New Roman" w:hAnsi="Times New Roman" w:cs="Times New Roman"/>
          <w:szCs w:val="21"/>
        </w:rPr>
      </w:pPr>
    </w:p>
    <w:p w:rsidR="00155575" w:rsidRPr="002C0D7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Cs w:val="21"/>
        </w:rPr>
      </w:pPr>
      <w:r w:rsidRPr="002C0D74">
        <w:rPr>
          <w:rFonts w:ascii="Times New Roman" w:hAnsi="Times New Roman" w:cs="Times New Roman"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2C0D74"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 w:rsidRPr="002C0D74">
        <w:rPr>
          <w:rFonts w:ascii="Times New Roman" w:hAnsi="Times New Roman" w:cs="Times New Roman"/>
          <w:color w:val="000000"/>
          <w:szCs w:val="21"/>
        </w:rPr>
        <w:t xml:space="preserve"> ~ </w:t>
      </w:r>
      <w:proofErr w:type="gramStart"/>
      <w:r w:rsidRPr="002C0D74">
        <w:rPr>
          <w:rFonts w:ascii="Times New Roman" w:hAnsi="Times New Roman" w:cs="Times New Roman"/>
          <w:color w:val="000000"/>
          <w:szCs w:val="21"/>
        </w:rPr>
        <w:t>N(</w:t>
      </w:r>
      <w:proofErr w:type="gramEnd"/>
      <w:r w:rsidRPr="002C0D74">
        <w:rPr>
          <w:rFonts w:ascii="Times New Roman" w:hAnsi="Times New Roman" w:cs="Times New Roman"/>
          <w:color w:val="000000"/>
          <w:szCs w:val="21"/>
        </w:rPr>
        <w:t>5, 3</w:t>
      </w:r>
      <w:r w:rsidRPr="002C0D74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2C0D74">
        <w:rPr>
          <w:rFonts w:ascii="Times New Roman" w:hAnsi="Times New Roman" w:cs="Times New Roman"/>
          <w:color w:val="000000"/>
          <w:szCs w:val="21"/>
        </w:rPr>
        <w:t>) and Profit</w:t>
      </w:r>
      <w:r w:rsidRPr="002C0D74"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 w:rsidRPr="002C0D74">
        <w:rPr>
          <w:rFonts w:ascii="Times New Roman" w:hAnsi="Times New Roman" w:cs="Times New Roman"/>
          <w:color w:val="000000"/>
          <w:szCs w:val="21"/>
        </w:rPr>
        <w:t xml:space="preserve"> ~ N(7, 4</w:t>
      </w:r>
      <w:r w:rsidRPr="002C0D74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2C0D74">
        <w:rPr>
          <w:rFonts w:ascii="Times New Roman" w:hAnsi="Times New Roman" w:cs="Times New Roman"/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2C0D74">
        <w:rPr>
          <w:rFonts w:ascii="Times New Roman" w:hAnsi="Times New Roman" w:cs="Times New Roman"/>
          <w:color w:val="000000"/>
          <w:szCs w:val="21"/>
        </w:rPr>
        <w:t>Rs</w:t>
      </w:r>
      <w:proofErr w:type="spellEnd"/>
      <w:r w:rsidRPr="002C0D74">
        <w:rPr>
          <w:rFonts w:ascii="Times New Roman" w:hAnsi="Times New Roman" w:cs="Times New Roman"/>
          <w:color w:val="000000"/>
          <w:szCs w:val="21"/>
        </w:rPr>
        <w:t>. 45</w:t>
      </w:r>
    </w:p>
    <w:p w:rsidR="00155575" w:rsidRPr="002C0D74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lastRenderedPageBreak/>
        <w:t>Specify a Rupee range (centered on the mean) such that it contains 95% probability for the annual profit of the company.</w:t>
      </w:r>
    </w:p>
    <w:p w:rsidR="00155575" w:rsidRPr="002C0D74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Specify the 5</w:t>
      </w:r>
      <w:r w:rsidRPr="002C0D74">
        <w:rPr>
          <w:rFonts w:ascii="Times New Roman" w:hAnsi="Times New Roman" w:cs="Times New Roman"/>
          <w:szCs w:val="21"/>
          <w:vertAlign w:val="superscript"/>
        </w:rPr>
        <w:t>th</w:t>
      </w:r>
      <w:r w:rsidRPr="002C0D74">
        <w:rPr>
          <w:rFonts w:ascii="Times New Roman" w:hAnsi="Times New Roman" w:cs="Times New Roman"/>
          <w:szCs w:val="21"/>
        </w:rPr>
        <w:t xml:space="preserve"> percentile of profit (in Rupees) for the company</w:t>
      </w:r>
    </w:p>
    <w:p w:rsidR="00BE289C" w:rsidRPr="002C0D74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Which of the two divisions has a larger probability of making a loss in a given year?</w:t>
      </w:r>
    </w:p>
    <w:p w:rsidR="00132573" w:rsidRPr="002C0D74" w:rsidRDefault="00132573" w:rsidP="00132573">
      <w:pPr>
        <w:spacing w:after="120"/>
        <w:rPr>
          <w:rFonts w:ascii="Times New Roman" w:hAnsi="Times New Roman" w:cs="Times New Roman"/>
          <w:b/>
          <w:sz w:val="28"/>
          <w:szCs w:val="21"/>
          <w:u w:val="single"/>
        </w:rPr>
      </w:pPr>
      <w:r w:rsidRPr="002C0D74">
        <w:rPr>
          <w:rFonts w:ascii="Times New Roman" w:hAnsi="Times New Roman" w:cs="Times New Roman"/>
          <w:b/>
          <w:sz w:val="28"/>
          <w:szCs w:val="21"/>
          <w:u w:val="single"/>
        </w:rPr>
        <w:t>Answer: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gramStart"/>
      <w:r w:rsidRPr="002C0D74">
        <w:rPr>
          <w:rFonts w:ascii="Times New Roman" w:hAnsi="Times New Roman" w:cs="Times New Roman"/>
          <w:szCs w:val="21"/>
        </w:rPr>
        <w:t>import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2C0D74">
        <w:rPr>
          <w:rFonts w:ascii="Times New Roman" w:hAnsi="Times New Roman" w:cs="Times New Roman"/>
          <w:szCs w:val="21"/>
        </w:rPr>
        <w:t>scipy.stats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as stats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gramStart"/>
      <w:r w:rsidRPr="002C0D74">
        <w:rPr>
          <w:rFonts w:ascii="Times New Roman" w:hAnsi="Times New Roman" w:cs="Times New Roman"/>
          <w:szCs w:val="21"/>
        </w:rPr>
        <w:t>import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 math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gramStart"/>
      <w:r w:rsidRPr="002C0D74">
        <w:rPr>
          <w:rFonts w:ascii="Times New Roman" w:hAnsi="Times New Roman" w:cs="Times New Roman"/>
          <w:szCs w:val="21"/>
        </w:rPr>
        <w:t>import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2C0D74">
        <w:rPr>
          <w:rFonts w:ascii="Times New Roman" w:hAnsi="Times New Roman" w:cs="Times New Roman"/>
          <w:szCs w:val="21"/>
        </w:rPr>
        <w:t>numpy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as </w:t>
      </w:r>
      <w:proofErr w:type="spellStart"/>
      <w:r w:rsidRPr="002C0D74">
        <w:rPr>
          <w:rFonts w:ascii="Times New Roman" w:hAnsi="Times New Roman" w:cs="Times New Roman"/>
          <w:szCs w:val="21"/>
        </w:rPr>
        <w:t>np</w:t>
      </w:r>
      <w:proofErr w:type="spellEnd"/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#Given Value: 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#Profit1 as X and Profit2 as Y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mean_x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5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var_x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3**2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mean_y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7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var_y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4**2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#$1 = RS. 45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conv_rate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45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gramStart"/>
      <w:r w:rsidRPr="002C0D74">
        <w:rPr>
          <w:rFonts w:ascii="Times New Roman" w:hAnsi="Times New Roman" w:cs="Times New Roman"/>
          <w:szCs w:val="21"/>
        </w:rPr>
        <w:t>#A.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 To find the Rupee range containing 95% probability for the annual profit of the company, we can use the properties of the normal distribution.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mean_z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2C0D74">
        <w:rPr>
          <w:rFonts w:ascii="Times New Roman" w:hAnsi="Times New Roman" w:cs="Times New Roman"/>
          <w:szCs w:val="21"/>
        </w:rPr>
        <w:t>mean_x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+ </w:t>
      </w:r>
      <w:proofErr w:type="spellStart"/>
      <w:r w:rsidRPr="002C0D74">
        <w:rPr>
          <w:rFonts w:ascii="Times New Roman" w:hAnsi="Times New Roman" w:cs="Times New Roman"/>
          <w:szCs w:val="21"/>
        </w:rPr>
        <w:t>mean_y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#finding total mean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mean_z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#in $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stddev_z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</w:t>
      </w:r>
      <w:proofErr w:type="spellStart"/>
      <w:proofErr w:type="gramStart"/>
      <w:r w:rsidRPr="002C0D74">
        <w:rPr>
          <w:rFonts w:ascii="Times New Roman" w:hAnsi="Times New Roman" w:cs="Times New Roman"/>
          <w:szCs w:val="21"/>
        </w:rPr>
        <w:t>math.sqrt</w:t>
      </w:r>
      <w:proofErr w:type="spellEnd"/>
      <w:r w:rsidRPr="002C0D74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2C0D74">
        <w:rPr>
          <w:rFonts w:ascii="Times New Roman" w:hAnsi="Times New Roman" w:cs="Times New Roman"/>
          <w:szCs w:val="21"/>
        </w:rPr>
        <w:t>var_x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+ </w:t>
      </w:r>
      <w:proofErr w:type="spellStart"/>
      <w:r w:rsidRPr="002C0D74">
        <w:rPr>
          <w:rFonts w:ascii="Times New Roman" w:hAnsi="Times New Roman" w:cs="Times New Roman"/>
          <w:szCs w:val="21"/>
        </w:rPr>
        <w:t>var_y</w:t>
      </w:r>
      <w:proofErr w:type="spellEnd"/>
      <w:r w:rsidRPr="002C0D74">
        <w:rPr>
          <w:rFonts w:ascii="Times New Roman" w:hAnsi="Times New Roman" w:cs="Times New Roman"/>
          <w:szCs w:val="21"/>
        </w:rPr>
        <w:t>)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stddev_z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#in $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#interval = 95% = 0.95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CI1, CI2 = </w:t>
      </w:r>
      <w:proofErr w:type="spellStart"/>
      <w:proofErr w:type="gramStart"/>
      <w:r w:rsidRPr="002C0D74">
        <w:rPr>
          <w:rFonts w:ascii="Times New Roman" w:hAnsi="Times New Roman" w:cs="Times New Roman"/>
          <w:szCs w:val="21"/>
        </w:rPr>
        <w:t>np.round</w:t>
      </w:r>
      <w:proofErr w:type="spellEnd"/>
      <w:r w:rsidRPr="002C0D74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2C0D74">
        <w:rPr>
          <w:rFonts w:ascii="Times New Roman" w:hAnsi="Times New Roman" w:cs="Times New Roman"/>
          <w:szCs w:val="21"/>
        </w:rPr>
        <w:t>stats.norm.interval</w:t>
      </w:r>
      <w:proofErr w:type="spellEnd"/>
      <w:r w:rsidRPr="002C0D74">
        <w:rPr>
          <w:rFonts w:ascii="Times New Roman" w:hAnsi="Times New Roman" w:cs="Times New Roman"/>
          <w:szCs w:val="21"/>
        </w:rPr>
        <w:t>(0.95,mean_z,stddev_z),2)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CI1, CI2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range_rs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((</w:t>
      </w:r>
      <w:proofErr w:type="gramStart"/>
      <w:r w:rsidRPr="002C0D74">
        <w:rPr>
          <w:rFonts w:ascii="Times New Roman" w:hAnsi="Times New Roman" w:cs="Times New Roman"/>
          <w:szCs w:val="21"/>
        </w:rPr>
        <w:t>CI[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0] * </w:t>
      </w:r>
      <w:proofErr w:type="spellStart"/>
      <w:r w:rsidRPr="002C0D74">
        <w:rPr>
          <w:rFonts w:ascii="Times New Roman" w:hAnsi="Times New Roman" w:cs="Times New Roman"/>
          <w:szCs w:val="21"/>
        </w:rPr>
        <w:t>conv_rate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) , (CI[1] * </w:t>
      </w:r>
      <w:proofErr w:type="spellStart"/>
      <w:r w:rsidRPr="002C0D74">
        <w:rPr>
          <w:rFonts w:ascii="Times New Roman" w:hAnsi="Times New Roman" w:cs="Times New Roman"/>
          <w:szCs w:val="21"/>
        </w:rPr>
        <w:t>conv_rate</w:t>
      </w:r>
      <w:proofErr w:type="spellEnd"/>
      <w:r w:rsidRPr="002C0D74">
        <w:rPr>
          <w:rFonts w:ascii="Times New Roman" w:hAnsi="Times New Roman" w:cs="Times New Roman"/>
          <w:szCs w:val="21"/>
        </w:rPr>
        <w:t>))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range_rs</w:t>
      </w:r>
      <w:proofErr w:type="spellEnd"/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gramStart"/>
      <w:r w:rsidRPr="002C0D74">
        <w:rPr>
          <w:rFonts w:ascii="Times New Roman" w:hAnsi="Times New Roman" w:cs="Times New Roman"/>
          <w:szCs w:val="21"/>
        </w:rPr>
        <w:t>print(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'Rupee Ranges from', </w:t>
      </w:r>
      <w:proofErr w:type="spellStart"/>
      <w:r w:rsidRPr="002C0D74">
        <w:rPr>
          <w:rFonts w:ascii="Times New Roman" w:hAnsi="Times New Roman" w:cs="Times New Roman"/>
          <w:szCs w:val="21"/>
        </w:rPr>
        <w:t>range_rs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[0], 'to' , </w:t>
      </w:r>
      <w:proofErr w:type="spellStart"/>
      <w:r w:rsidRPr="002C0D74">
        <w:rPr>
          <w:rFonts w:ascii="Times New Roman" w:hAnsi="Times New Roman" w:cs="Times New Roman"/>
          <w:szCs w:val="21"/>
        </w:rPr>
        <w:t>range_rs</w:t>
      </w:r>
      <w:proofErr w:type="spellEnd"/>
      <w:r w:rsidRPr="002C0D74">
        <w:rPr>
          <w:rFonts w:ascii="Times New Roman" w:hAnsi="Times New Roman" w:cs="Times New Roman"/>
          <w:szCs w:val="21"/>
        </w:rPr>
        <w:t>[1], 'million rupees in Annual profit of the company 95% of the time.')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O/p - 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Rupee Ranges from 99.00000000000001 to 981.0 million rupees in Annual profit of the company 95% of the time.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#B. Specify the 5th percentile of profit (in Rupees) for the company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z_score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</w:t>
      </w:r>
      <w:proofErr w:type="spellStart"/>
      <w:proofErr w:type="gramStart"/>
      <w:r w:rsidRPr="002C0D74">
        <w:rPr>
          <w:rFonts w:ascii="Times New Roman" w:hAnsi="Times New Roman" w:cs="Times New Roman"/>
          <w:szCs w:val="21"/>
        </w:rPr>
        <w:t>stats.norm.ppf</w:t>
      </w:r>
      <w:proofErr w:type="spellEnd"/>
      <w:r w:rsidRPr="002C0D74">
        <w:rPr>
          <w:rFonts w:ascii="Times New Roman" w:hAnsi="Times New Roman" w:cs="Times New Roman"/>
          <w:szCs w:val="21"/>
        </w:rPr>
        <w:t>(</w:t>
      </w:r>
      <w:proofErr w:type="gramEnd"/>
      <w:r w:rsidRPr="002C0D74">
        <w:rPr>
          <w:rFonts w:ascii="Times New Roman" w:hAnsi="Times New Roman" w:cs="Times New Roman"/>
          <w:szCs w:val="21"/>
        </w:rPr>
        <w:t>0.05)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z_score</w:t>
      </w:r>
      <w:proofErr w:type="spellEnd"/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mean_z_RS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2C0D74">
        <w:rPr>
          <w:rFonts w:ascii="Times New Roman" w:hAnsi="Times New Roman" w:cs="Times New Roman"/>
          <w:szCs w:val="21"/>
        </w:rPr>
        <w:t>mean_z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* 45 # converting into RS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r w:rsidRPr="002C0D74">
        <w:rPr>
          <w:rFonts w:ascii="Times New Roman" w:hAnsi="Times New Roman" w:cs="Times New Roman"/>
          <w:szCs w:val="21"/>
        </w:rPr>
        <w:t>stddev_z_RS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2C0D74">
        <w:rPr>
          <w:rFonts w:ascii="Times New Roman" w:hAnsi="Times New Roman" w:cs="Times New Roman"/>
          <w:szCs w:val="21"/>
        </w:rPr>
        <w:t>stddev_z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* 45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percentile5 = </w:t>
      </w:r>
      <w:proofErr w:type="spellStart"/>
      <w:r w:rsidRPr="002C0D74">
        <w:rPr>
          <w:rFonts w:ascii="Times New Roman" w:hAnsi="Times New Roman" w:cs="Times New Roman"/>
          <w:szCs w:val="21"/>
        </w:rPr>
        <w:t>mean_z_RS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+ (</w:t>
      </w:r>
      <w:proofErr w:type="spellStart"/>
      <w:r w:rsidRPr="002C0D74">
        <w:rPr>
          <w:rFonts w:ascii="Times New Roman" w:hAnsi="Times New Roman" w:cs="Times New Roman"/>
          <w:szCs w:val="21"/>
        </w:rPr>
        <w:t>z_score</w:t>
      </w:r>
      <w:proofErr w:type="spellEnd"/>
      <w:r w:rsidRPr="002C0D74">
        <w:rPr>
          <w:rFonts w:ascii="Times New Roman" w:hAnsi="Times New Roman" w:cs="Times New Roman"/>
          <w:szCs w:val="21"/>
        </w:rPr>
        <w:t xml:space="preserve"> * </w:t>
      </w:r>
      <w:proofErr w:type="spellStart"/>
      <w:r w:rsidRPr="002C0D74">
        <w:rPr>
          <w:rFonts w:ascii="Times New Roman" w:hAnsi="Times New Roman" w:cs="Times New Roman"/>
          <w:szCs w:val="21"/>
        </w:rPr>
        <w:t>stddev_z_RS</w:t>
      </w:r>
      <w:proofErr w:type="spellEnd"/>
      <w:r w:rsidRPr="002C0D74">
        <w:rPr>
          <w:rFonts w:ascii="Times New Roman" w:hAnsi="Times New Roman" w:cs="Times New Roman"/>
          <w:szCs w:val="21"/>
        </w:rPr>
        <w:t>)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2C0D74">
        <w:rPr>
          <w:rFonts w:ascii="Times New Roman" w:hAnsi="Times New Roman" w:cs="Times New Roman"/>
          <w:szCs w:val="21"/>
        </w:rPr>
        <w:t>np.round</w:t>
      </w:r>
      <w:proofErr w:type="spellEnd"/>
      <w:r w:rsidRPr="002C0D74">
        <w:rPr>
          <w:rFonts w:ascii="Times New Roman" w:hAnsi="Times New Roman" w:cs="Times New Roman"/>
          <w:szCs w:val="21"/>
        </w:rPr>
        <w:t>(</w:t>
      </w:r>
      <w:proofErr w:type="gramEnd"/>
      <w:r w:rsidRPr="002C0D74">
        <w:rPr>
          <w:rFonts w:ascii="Times New Roman" w:hAnsi="Times New Roman" w:cs="Times New Roman"/>
          <w:szCs w:val="21"/>
        </w:rPr>
        <w:t>percentile5,2)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gramStart"/>
      <w:r w:rsidRPr="002C0D74">
        <w:rPr>
          <w:rFonts w:ascii="Times New Roman" w:hAnsi="Times New Roman" w:cs="Times New Roman"/>
          <w:szCs w:val="21"/>
        </w:rPr>
        <w:t>print(</w:t>
      </w:r>
      <w:proofErr w:type="gramEnd"/>
      <w:r w:rsidRPr="002C0D74">
        <w:rPr>
          <w:rFonts w:ascii="Times New Roman" w:hAnsi="Times New Roman" w:cs="Times New Roman"/>
          <w:szCs w:val="21"/>
        </w:rPr>
        <w:t>'The 5th percentile of Profit for the company is',percentile5, 'million rupees.' )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O/p -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lastRenderedPageBreak/>
        <w:t>The 5th percentile of Profit for the company is 169.9079339359186 million rupees.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gramStart"/>
      <w:r w:rsidRPr="002C0D74">
        <w:rPr>
          <w:rFonts w:ascii="Times New Roman" w:hAnsi="Times New Roman" w:cs="Times New Roman"/>
          <w:szCs w:val="21"/>
        </w:rPr>
        <w:t>#c.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 Which of the two divisions has a larger probability of making a loss in a given year?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2C0D74">
        <w:rPr>
          <w:rFonts w:ascii="Times New Roman" w:hAnsi="Times New Roman" w:cs="Times New Roman"/>
          <w:szCs w:val="21"/>
        </w:rPr>
        <w:t>The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 probability of Division1 making a loss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div1 = </w:t>
      </w:r>
      <w:proofErr w:type="spellStart"/>
      <w:proofErr w:type="gramStart"/>
      <w:r w:rsidRPr="002C0D74">
        <w:rPr>
          <w:rFonts w:ascii="Times New Roman" w:hAnsi="Times New Roman" w:cs="Times New Roman"/>
          <w:szCs w:val="21"/>
        </w:rPr>
        <w:t>stats.norm.cdf</w:t>
      </w:r>
      <w:proofErr w:type="spellEnd"/>
      <w:r w:rsidRPr="002C0D74">
        <w:rPr>
          <w:rFonts w:ascii="Times New Roman" w:hAnsi="Times New Roman" w:cs="Times New Roman"/>
          <w:szCs w:val="21"/>
        </w:rPr>
        <w:t>(</w:t>
      </w:r>
      <w:proofErr w:type="gramEnd"/>
      <w:r w:rsidRPr="002C0D74">
        <w:rPr>
          <w:rFonts w:ascii="Times New Roman" w:hAnsi="Times New Roman" w:cs="Times New Roman"/>
          <w:szCs w:val="21"/>
        </w:rPr>
        <w:t>0, 5,3)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div1*100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2C0D74">
        <w:rPr>
          <w:rFonts w:ascii="Times New Roman" w:hAnsi="Times New Roman" w:cs="Times New Roman"/>
          <w:szCs w:val="21"/>
        </w:rPr>
        <w:t>The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 probability of Division2 making a loss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div2 = </w:t>
      </w:r>
      <w:proofErr w:type="spellStart"/>
      <w:proofErr w:type="gramStart"/>
      <w:r w:rsidRPr="002C0D74">
        <w:rPr>
          <w:rFonts w:ascii="Times New Roman" w:hAnsi="Times New Roman" w:cs="Times New Roman"/>
          <w:szCs w:val="21"/>
        </w:rPr>
        <w:t>stats.norm.cdf</w:t>
      </w:r>
      <w:proofErr w:type="spellEnd"/>
      <w:r w:rsidRPr="002C0D74">
        <w:rPr>
          <w:rFonts w:ascii="Times New Roman" w:hAnsi="Times New Roman" w:cs="Times New Roman"/>
          <w:szCs w:val="21"/>
        </w:rPr>
        <w:t>(</w:t>
      </w:r>
      <w:proofErr w:type="gramEnd"/>
      <w:r w:rsidRPr="002C0D74">
        <w:rPr>
          <w:rFonts w:ascii="Times New Roman" w:hAnsi="Times New Roman" w:cs="Times New Roman"/>
          <w:szCs w:val="21"/>
        </w:rPr>
        <w:t>0,7,4)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div2*100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gramStart"/>
      <w:r w:rsidRPr="002C0D74">
        <w:rPr>
          <w:rFonts w:ascii="Times New Roman" w:hAnsi="Times New Roman" w:cs="Times New Roman"/>
          <w:szCs w:val="21"/>
        </w:rPr>
        <w:t>if</w:t>
      </w:r>
      <w:proofErr w:type="gramEnd"/>
      <w:r w:rsidRPr="002C0D74">
        <w:rPr>
          <w:rFonts w:ascii="Times New Roman" w:hAnsi="Times New Roman" w:cs="Times New Roman"/>
          <w:szCs w:val="21"/>
        </w:rPr>
        <w:t xml:space="preserve"> div1&gt;div2: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2C0D74">
        <w:rPr>
          <w:rFonts w:ascii="Times New Roman" w:hAnsi="Times New Roman" w:cs="Times New Roman"/>
          <w:szCs w:val="21"/>
        </w:rPr>
        <w:t>print(</w:t>
      </w:r>
      <w:proofErr w:type="gramEnd"/>
      <w:r w:rsidRPr="002C0D74">
        <w:rPr>
          <w:rFonts w:ascii="Times New Roman" w:hAnsi="Times New Roman" w:cs="Times New Roman"/>
          <w:szCs w:val="21"/>
        </w:rPr>
        <w:t>'The Division 1 has a larger Probability of making a loss')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proofErr w:type="gramStart"/>
      <w:r w:rsidRPr="002C0D74">
        <w:rPr>
          <w:rFonts w:ascii="Times New Roman" w:hAnsi="Times New Roman" w:cs="Times New Roman"/>
          <w:szCs w:val="21"/>
        </w:rPr>
        <w:t>else</w:t>
      </w:r>
      <w:proofErr w:type="gramEnd"/>
      <w:r w:rsidRPr="002C0D74">
        <w:rPr>
          <w:rFonts w:ascii="Times New Roman" w:hAnsi="Times New Roman" w:cs="Times New Roman"/>
          <w:szCs w:val="21"/>
        </w:rPr>
        <w:t>: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2C0D74">
        <w:rPr>
          <w:rFonts w:ascii="Times New Roman" w:hAnsi="Times New Roman" w:cs="Times New Roman"/>
          <w:szCs w:val="21"/>
        </w:rPr>
        <w:t>print(</w:t>
      </w:r>
      <w:proofErr w:type="gramEnd"/>
      <w:r w:rsidRPr="002C0D74">
        <w:rPr>
          <w:rFonts w:ascii="Times New Roman" w:hAnsi="Times New Roman" w:cs="Times New Roman"/>
          <w:szCs w:val="21"/>
        </w:rPr>
        <w:t>'The Division 2 has a larger Probability of making a loss')</w:t>
      </w: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2C0D74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O/p -</w:t>
      </w:r>
    </w:p>
    <w:p w:rsidR="00132573" w:rsidRPr="002C0D74" w:rsidRDefault="002C0D74" w:rsidP="002C0D7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2C0D74">
        <w:rPr>
          <w:rFonts w:ascii="Times New Roman" w:hAnsi="Times New Roman" w:cs="Times New Roman"/>
          <w:szCs w:val="21"/>
        </w:rPr>
        <w:t>The Division 1 has a larger Probability of making a loss</w:t>
      </w:r>
    </w:p>
    <w:sectPr w:rsidR="00132573" w:rsidRPr="002C0D74" w:rsidSect="002C0D74">
      <w:pgSz w:w="12240" w:h="15840"/>
      <w:pgMar w:top="851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8B53EF"/>
    <w:multiLevelType w:val="hybridMultilevel"/>
    <w:tmpl w:val="9D6A7F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C17B94"/>
    <w:multiLevelType w:val="multilevel"/>
    <w:tmpl w:val="6F14BF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62504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6102"/>
    <w:rsid w:val="00132573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107D"/>
    <w:rsid w:val="00266018"/>
    <w:rsid w:val="00270EA9"/>
    <w:rsid w:val="00272C21"/>
    <w:rsid w:val="002731B3"/>
    <w:rsid w:val="002C0D74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F600E"/>
    <w:rsid w:val="00513E4D"/>
    <w:rsid w:val="00522B9C"/>
    <w:rsid w:val="005307C4"/>
    <w:rsid w:val="00564972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D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0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0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7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6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Basuraj</cp:lastModifiedBy>
  <cp:revision>6</cp:revision>
  <dcterms:created xsi:type="dcterms:W3CDTF">2013-09-25T17:43:00Z</dcterms:created>
  <dcterms:modified xsi:type="dcterms:W3CDTF">2024-03-06T17:33:00Z</dcterms:modified>
</cp:coreProperties>
</file>